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Criando a primeira API Rest em Spring Boot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Spring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spring são pacotes de  classes pré definidas em linguagem java que por sua vez facilita o dia de trabalho do desenvolvedor.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Estou criando um blog de um api rest com a ferramenta framework spring boot,  sobre a criação de controle de veículos de usuários.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Ferramentas utilizada para essa api rest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intellij community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Intellij  ferramenta de desenvolvimento do código da api na linguagem java que por sua vez é uma ferramenta de trabalho que traz conforto e clareza na amostra de suas aplicações e interações tanto com o usuário quanto com os mecanismos que ela interage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Banco de dados H2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H2 é um banco de dados versátil de fácil abordagem tanto de aprendizado e apresentação  e por ser um  banco de dados na memória ajuda na velocidade de trabalho.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postman para visualização do meu projeto em andamento eu utilizei o postman, que é uma plataforma que ajuda no desenvolvimento de api que através dela não preciso criar interface de visualização e nem criar caminhos complicados para que ela me mostre algum resultado, assim detalhando quais são meus lançamentos positivos ou negativos.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Iniciando projeto spring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primeiro passo para inicializar um projeto em Spring, é ir neste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 site comtém as inserções de dependências para a criação de um projeto em spring boot, </w:t>
      </w:r>
      <w:r w:rsidDel="00000000" w:rsidR="00000000" w:rsidRPr="00000000">
        <w:rPr/>
        <w:drawing>
          <wp:inline distB="114300" distT="114300" distL="114300" distR="114300">
            <wp:extent cx="5300663" cy="34287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Spring IO configuração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Inserir o nome do projeto no campo Name, e inserir uma descrição do projeto no campo Description, verificar a versão selecionado do spring, a linguagem que será utilizada será java, o framework utilizado e o Maven, verificar como deseja exportar seu projeto em ponto jar ou em war( utilizei o jar), verificar também a versão da linguagem java que deseja utilizar(utilizei a versão 16), após tudo isso vamos clicar no botão Generate para gerar seu projeto.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adicionando as dependências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cada dependência tem sua função para que o projeto compile, a primeira dependência: spring web é para criar uma web service, spring data JPA é a camada da persistência de dados, validation é para validar as informações inseridas no banco de dados, H2 é a dependência relacionada ao banco h2, onde será salva as informações gerado do projeto.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As dependências do projeto ficam no arquivo chamado pom xml: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004775" cy="428596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775" cy="428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4783931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783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 projeto ao inicializar ele já vem com uma pasta inicial,  ao clicar no arquivo, dentro da pasta será executado o projeto.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Criar os pacotes model, controller, repository</w:t>
      </w:r>
      <w:r w:rsidDel="00000000" w:rsidR="00000000" w:rsidRPr="00000000">
        <w:rPr/>
        <w:drawing>
          <wp:inline distB="114300" distT="114300" distL="114300" distR="114300">
            <wp:extent cx="4533900" cy="25955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as classes criadas dentro da Model/Entity: CadastroUsuario e CadastroVeiculos: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914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 anotações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 pacote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será criado a seguinte classe </w:t>
      </w:r>
      <w:r w:rsidDel="00000000" w:rsidR="00000000" w:rsidRPr="00000000">
        <w:rPr>
          <w:rtl w:val="0"/>
        </w:rPr>
        <w:t xml:space="preserve">cadastroUsuario,</w:t>
      </w:r>
      <w:r w:rsidDel="00000000" w:rsidR="00000000" w:rsidRPr="00000000">
        <w:rPr>
          <w:rtl w:val="0"/>
        </w:rPr>
        <w:t xml:space="preserve"> com os seguintes atributos  id nome, data de nascimento, cpf e email, contendo as anotações para validação, @Id indica que é um id ou seja identificador do usuário.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@GeneradValue utilizado para que o banco de dados gerencie a entrada do Id,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@NotBlank o campo não pode ser nulo e seu valor inicial tem que ser maior que zero,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@NotNull o campo não pode ser nulo,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@CPF o campo segue o padrão brasileiro de 11 dígitos,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@Email segue o padrão email Ex: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email@email.com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@Collum (unique=true) usado para referenciar uma coluna específica no banco de dados, onde não deve ser inserida uma informação repetida.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@OneToMany e a ligação de uma tabela a outra onde um usuário contém vários itens,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508635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 questão da data do usuário foi usado o Date com a importação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java.util.Date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  <w:t xml:space="preserve">no atributo de ligação @OneToMany foi usado uma List onde são vários veículos para um usuário.O List com a importação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Na classe veículos foi inserido os seguintes atributos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3657600" cy="36004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 REPOSITORY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É uma interface que faz o controle e a consulta de entrada e saída dos dados entre um endpoint e outro.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CadastroUsuarioRepository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CadastroVeiculoRepository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55340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 repository a extensão para a interface JpaRepository onde se faz a  consulta  e atualização de dados.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6695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  controller crie as seguintes classe: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UsuarioController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VeiculosController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5619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 controller é responsável pelo endpoints/métodos de requisição HTTP GET, POST entre outros(DELETE, PUT, GET, POST).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72903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 anotação @RestController informa ao spring que esta é uma classe de controller, controla as requisições de entrada e saída.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 anotação @CrossOrigin irá manter a segurança das informações passadas pela URI em seu corpo.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@RequestMapping é usada para dar nome às URI para ser acessada, sendo que pode ser colocado também o nome da URI no endpoint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(value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"/usuario"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Para a consulta dos endpoints pelo postman ou na web para passar a URL para o acesso</w:t>
      </w:r>
    </w:p>
    <w:p w:rsidR="00000000" w:rsidDel="00000000" w:rsidP="00000000" w:rsidRDefault="00000000" w:rsidRPr="00000000" w14:paraId="0000008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http://localhost:8080/veiculos/veiculo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2286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anotação @Autowired ele faz a injeção de dependência, passando a responsabilidade ao spring.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 anotação @GetMapping está realizando a busca das informações inseridas no banco.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 anotação @PostMapping está inserindo as informações do usuário no banco de dados.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 postman foi utilizado para a consulta dos endpoints Post e Get;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 GET:  Está trazendo os dados do banco, retornado o STATUS 200 onde houve sucesso ao trazer as informações.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 POST salva as informações do usuário no banco retornado  status 201: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 POST erro no cadastro das informações status 400: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Application properties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Para salvar as informações no banco de dados precisa ser feito as configurações no application.properties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5743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6384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Banco de dados H2 configuração e acesso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Para acessar o h2 no navegador usar este link 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http://localhost:8080/h2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Para acessar o painel do h2 inserir a seguinte informação,  </w:t>
      </w:r>
      <w:r w:rsidDel="00000000" w:rsidR="00000000" w:rsidRPr="00000000">
        <w:rPr>
          <w:color w:val="1f7199"/>
          <w:sz w:val="24"/>
          <w:szCs w:val="24"/>
          <w:shd w:fill="f0f0f0" w:val="clear"/>
          <w:rtl w:val="0"/>
        </w:rPr>
        <w:t xml:space="preserve">spring.datasource.url=</w:t>
      </w:r>
      <w:r w:rsidDel="00000000" w:rsidR="00000000" w:rsidRPr="00000000">
        <w:rPr>
          <w:b w:val="1"/>
          <w:u w:val="single"/>
          <w:rtl w:val="0"/>
        </w:rPr>
        <w:t xml:space="preserve">JDBC:H2:MEM:VEICULO</w:t>
      </w:r>
      <w:r w:rsidDel="00000000" w:rsidR="00000000" w:rsidRPr="00000000">
        <w:rPr>
          <w:rtl w:val="0"/>
        </w:rPr>
        <w:t xml:space="preserve">, esta informação deve ser colocada no campo </w:t>
      </w:r>
      <w:r w:rsidDel="00000000" w:rsidR="00000000" w:rsidRPr="00000000">
        <w:rPr>
          <w:b w:val="1"/>
          <w:u w:val="single"/>
          <w:rtl w:val="0"/>
        </w:rPr>
        <w:t xml:space="preserve">JDBC URL</w:t>
      </w:r>
      <w:r w:rsidDel="00000000" w:rsidR="00000000" w:rsidRPr="00000000">
        <w:rPr>
          <w:rtl w:val="0"/>
        </w:rPr>
        <w:t xml:space="preserve"> no painel h2.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 password e o user referencial são estes:</w:t>
      </w:r>
    </w:p>
    <w:p w:rsidR="00000000" w:rsidDel="00000000" w:rsidP="00000000" w:rsidRDefault="00000000" w:rsidRPr="00000000" w14:paraId="000000A3">
      <w:pPr>
        <w:rPr>
          <w:color w:val="444444"/>
          <w:sz w:val="24"/>
          <w:szCs w:val="24"/>
          <w:shd w:fill="f0f0f0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7199"/>
          <w:sz w:val="24"/>
          <w:szCs w:val="24"/>
          <w:rtl w:val="0"/>
        </w:rPr>
        <w:t xml:space="preserve">spring.datasource.username</w:t>
      </w:r>
      <w:r w:rsidDel="00000000" w:rsidR="00000000" w:rsidRPr="00000000">
        <w:rPr>
          <w:color w:val="444444"/>
          <w:sz w:val="24"/>
          <w:szCs w:val="24"/>
          <w:shd w:fill="f0f0f0" w:val="clear"/>
          <w:rtl w:val="0"/>
        </w:rPr>
        <w:t xml:space="preserve">=</w:t>
      </w:r>
      <w:r w:rsidDel="00000000" w:rsidR="00000000" w:rsidRPr="00000000">
        <w:rPr>
          <w:color w:val="880000"/>
          <w:sz w:val="24"/>
          <w:szCs w:val="24"/>
          <w:rtl w:val="0"/>
        </w:rPr>
        <w:t xml:space="preserve">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444444"/>
          <w:sz w:val="24"/>
          <w:szCs w:val="24"/>
          <w:shd w:fill="f0f0f0" w:val="clear"/>
        </w:rPr>
      </w:pPr>
      <w:r w:rsidDel="00000000" w:rsidR="00000000" w:rsidRPr="00000000">
        <w:rPr>
          <w:color w:val="1f7199"/>
          <w:sz w:val="24"/>
          <w:szCs w:val="24"/>
          <w:rtl w:val="0"/>
        </w:rPr>
        <w:t xml:space="preserve">spring.datasource.password</w:t>
      </w:r>
      <w:r w:rsidDel="00000000" w:rsidR="00000000" w:rsidRPr="00000000">
        <w:rPr>
          <w:color w:val="444444"/>
          <w:sz w:val="24"/>
          <w:szCs w:val="24"/>
          <w:shd w:fill="f0f0f0" w:val="clear"/>
          <w:rtl w:val="0"/>
        </w:rPr>
        <w:t xml:space="preserve">=</w:t>
      </w:r>
    </w:p>
    <w:p w:rsidR="00000000" w:rsidDel="00000000" w:rsidP="00000000" w:rsidRDefault="00000000" w:rsidRPr="00000000" w14:paraId="000000A5">
      <w:pPr>
        <w:rPr>
          <w:color w:val="444444"/>
          <w:sz w:val="24"/>
          <w:szCs w:val="2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clicar em CONNECT para acessar.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Sua interface inicial.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33718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Dentro do banco de dados h2: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Informações inserida no h2: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yperlink" Target="http://localhost:8080/h2" TargetMode="External"/><Relationship Id="rId25" Type="http://schemas.openxmlformats.org/officeDocument/2006/relationships/image" Target="media/image7.png"/><Relationship Id="rId28" Type="http://schemas.openxmlformats.org/officeDocument/2006/relationships/image" Target="media/image11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29" Type="http://schemas.openxmlformats.org/officeDocument/2006/relationships/image" Target="media/image20.png"/><Relationship Id="rId7" Type="http://schemas.openxmlformats.org/officeDocument/2006/relationships/image" Target="media/image13.png"/><Relationship Id="rId8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9.png"/><Relationship Id="rId12" Type="http://schemas.openxmlformats.org/officeDocument/2006/relationships/hyperlink" Target="mailto:email@email.com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19" Type="http://schemas.openxmlformats.org/officeDocument/2006/relationships/hyperlink" Target="http://localhost:8080/usuarios/usuario" TargetMode="External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